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4A7DF" w14:textId="238F1A94" w:rsidR="009D5E19" w:rsidRDefault="00B02104" w:rsidP="0025769E">
      <w:pPr>
        <w:pStyle w:val="Title"/>
      </w:pPr>
      <w:r w:rsidRPr="00B02104">
        <w:t>Exercise</w:t>
      </w:r>
      <w:r>
        <w:t xml:space="preserve"> </w:t>
      </w:r>
      <w:del w:id="0" w:author="Windows User" w:date="2018-11-29T13:57:00Z">
        <w:r w:rsidDel="0025769E">
          <w:delText>1</w:delText>
        </w:r>
      </w:del>
      <w:ins w:id="1" w:author="Windows User" w:date="2018-11-29T13:57:00Z">
        <w:r w:rsidR="0025769E">
          <w:t>2</w:t>
        </w:r>
      </w:ins>
    </w:p>
    <w:p w14:paraId="5C5C3D42" w14:textId="0D6461D4" w:rsidR="00B02104" w:rsidRDefault="00B02104" w:rsidP="00C216AC">
      <w:pPr>
        <w:pStyle w:val="Subtitle"/>
      </w:pPr>
      <w:r>
        <w:t xml:space="preserve">Deep </w:t>
      </w:r>
      <w:r w:rsidRPr="00B02104">
        <w:t>Learning</w:t>
      </w:r>
      <w:r>
        <w:t xml:space="preserve"> Course</w:t>
      </w:r>
    </w:p>
    <w:p w14:paraId="5F09B0B2" w14:textId="5B332916" w:rsidR="00B02104" w:rsidRDefault="00B02104" w:rsidP="00C216AC">
      <w:pPr>
        <w:pStyle w:val="Subtitle"/>
        <w:rPr>
          <w:rStyle w:val="SubtleEmphasis"/>
        </w:rPr>
      </w:pPr>
      <w:r w:rsidRPr="00B02104">
        <w:rPr>
          <w:rStyle w:val="SubtleEmphasis"/>
        </w:rPr>
        <w:t xml:space="preserve">Stav Bar-Sheshet </w:t>
      </w:r>
      <w:r w:rsidR="00084EE3">
        <w:rPr>
          <w:rStyle w:val="SubtleEmphasis"/>
        </w:rPr>
        <w:t xml:space="preserve">(301558086) </w:t>
      </w:r>
      <w:r w:rsidRPr="00B02104">
        <w:rPr>
          <w:rStyle w:val="SubtleEmphasis"/>
        </w:rPr>
        <w:t xml:space="preserve">and Shlomo </w:t>
      </w:r>
      <w:r w:rsidR="003F53FC">
        <w:rPr>
          <w:rStyle w:val="SubtleEmphasis"/>
        </w:rPr>
        <w:t>Spitzer</w:t>
      </w:r>
      <w:r w:rsidR="00084EE3">
        <w:rPr>
          <w:rStyle w:val="SubtleEmphasis"/>
        </w:rPr>
        <w:t xml:space="preserve"> (305143315)</w:t>
      </w:r>
    </w:p>
    <w:p w14:paraId="67362EDC" w14:textId="7EA13FAA" w:rsidR="00B02104" w:rsidRDefault="004F22FB" w:rsidP="00C216AC">
      <w:pPr>
        <w:pStyle w:val="Heading1"/>
      </w:pPr>
      <w:r>
        <w:t>Question</w:t>
      </w:r>
      <w:r w:rsidR="001B369F">
        <w:t xml:space="preserve"> 1</w:t>
      </w:r>
    </w:p>
    <w:p w14:paraId="0B145A44" w14:textId="3C80454E" w:rsidR="004842D4" w:rsidRPr="004842D4" w:rsidRDefault="004842D4" w:rsidP="004842D4"/>
    <w:p w14:paraId="4B6C3822" w14:textId="1EB6EDBC" w:rsidR="00B729CD" w:rsidRDefault="004F22FB" w:rsidP="00C216AC">
      <w:pPr>
        <w:pStyle w:val="Heading1"/>
      </w:pPr>
      <w:r>
        <w:t xml:space="preserve">Question </w:t>
      </w:r>
      <w:r w:rsidR="00262158">
        <w:t>2</w:t>
      </w:r>
    </w:p>
    <w:p w14:paraId="406FC065" w14:textId="739F97AC" w:rsidR="0025769E" w:rsidRDefault="0025769E" w:rsidP="0025769E">
      <w:r>
        <w:t>Name two advantages of GRU over LSTM.</w:t>
      </w:r>
    </w:p>
    <w:p w14:paraId="1B11CD28" w14:textId="6E27D696" w:rsidR="0025769E" w:rsidRPr="0025769E" w:rsidRDefault="0025769E" w:rsidP="004842D4">
      <w:r>
        <w:t xml:space="preserve">Compared to the LSTM, the GRU can </w:t>
      </w:r>
      <w:r w:rsidR="004842D4">
        <w:t xml:space="preserve">usually </w:t>
      </w:r>
      <w:r>
        <w:t>reach similar performance while having less trainable parameters</w:t>
      </w:r>
      <w:r w:rsidR="004842D4">
        <w:t xml:space="preserve"> &amp; not requiring a memory unit</w:t>
      </w:r>
      <w:r>
        <w:t>. Making it lighter and easier to train.</w:t>
      </w:r>
      <w:r w:rsidR="000C0941" w:rsidRPr="000C0941">
        <w:t xml:space="preserve"> [Chung et al., 2014]</w:t>
      </w:r>
      <w:r w:rsidR="004842D4">
        <w:t xml:space="preserve"> Moreover, GRU being lighter and simpler makes it faster and easier to modify.</w:t>
      </w:r>
    </w:p>
    <w:p w14:paraId="7B9A491E" w14:textId="26D79FC6" w:rsidR="00B74956" w:rsidRDefault="004F22FB" w:rsidP="00C216AC">
      <w:pPr>
        <w:pStyle w:val="Heading1"/>
        <w:rPr>
          <w:rFonts w:eastAsiaTheme="minorEastAsia"/>
        </w:rPr>
      </w:pPr>
      <w:r>
        <w:t xml:space="preserve">Question </w:t>
      </w:r>
      <w:r w:rsidR="00790C87">
        <w:rPr>
          <w:rFonts w:eastAsiaTheme="minorEastAsia"/>
        </w:rPr>
        <w:t>3</w:t>
      </w:r>
    </w:p>
    <w:p w14:paraId="391923D4" w14:textId="3B136E8B" w:rsidR="004842D4" w:rsidRDefault="004842D4" w:rsidP="004842D4">
      <w:r>
        <w:rPr>
          <w:noProof/>
        </w:rPr>
        <w:drawing>
          <wp:anchor distT="0" distB="0" distL="114300" distR="114300" simplePos="0" relativeHeight="251659264" behindDoc="0" locked="0" layoutInCell="1" allowOverlap="1" wp14:anchorId="434136EA" wp14:editId="1B5E396F">
            <wp:simplePos x="0" y="0"/>
            <wp:positionH relativeFrom="column">
              <wp:posOffset>883920</wp:posOffset>
            </wp:positionH>
            <wp:positionV relativeFrom="paragraph">
              <wp:posOffset>234950</wp:posOffset>
            </wp:positionV>
            <wp:extent cx="4271645" cy="49987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M_graph.JPG"/>
                    <pic:cNvPicPr/>
                  </pic:nvPicPr>
                  <pic:blipFill>
                    <a:blip r:embed="rId8">
                      <a:extLst>
                        <a:ext uri="{28A0092B-C50C-407E-A947-70E740481C1C}">
                          <a14:useLocalDpi xmlns:a14="http://schemas.microsoft.com/office/drawing/2010/main" val="0"/>
                        </a:ext>
                      </a:extLst>
                    </a:blip>
                    <a:stretch>
                      <a:fillRect/>
                    </a:stretch>
                  </pic:blipFill>
                  <pic:spPr>
                    <a:xfrm>
                      <a:off x="0" y="0"/>
                      <a:ext cx="4271645" cy="4998720"/>
                    </a:xfrm>
                    <a:prstGeom prst="rect">
                      <a:avLst/>
                    </a:prstGeom>
                  </pic:spPr>
                </pic:pic>
              </a:graphicData>
            </a:graphic>
            <wp14:sizeRelH relativeFrom="margin">
              <wp14:pctWidth>0</wp14:pctWidth>
            </wp14:sizeRelH>
            <wp14:sizeRelV relativeFrom="margin">
              <wp14:pctHeight>0</wp14:pctHeight>
            </wp14:sizeRelV>
          </wp:anchor>
        </w:drawing>
      </w:r>
      <w:r>
        <w:t>How many trainable parameters there are in an LSTM cell that uses a [200X1] size current state vector?</w:t>
      </w:r>
    </w:p>
    <w:p w14:paraId="1C092066" w14:textId="77777777" w:rsidR="00815779" w:rsidRDefault="00815779" w:rsidP="004842D4">
      <w:r>
        <w:t>Noting that the size of h\y vectors is equal to the size of the state vector, namely [200X1], and assuming that the X vector has the size of [mX1], there are four weight matrices, each of the size of [(200+m)X200], and for each of them there is a bias vector with the size of [200X1]. In total, there are 4X200X(201+m) trainable parameters.</w:t>
      </w:r>
    </w:p>
    <w:p w14:paraId="3FC50DCE" w14:textId="77777777" w:rsidR="00815779" w:rsidRDefault="00815779" w:rsidP="004842D4"/>
    <w:p w14:paraId="3701E783" w14:textId="77777777" w:rsidR="00815779" w:rsidRDefault="00815779" w:rsidP="004842D4"/>
    <w:p w14:paraId="6E796544" w14:textId="05AF7400" w:rsidR="004842D4" w:rsidRPr="004842D4" w:rsidRDefault="00815779" w:rsidP="004842D4">
      <w:bookmarkStart w:id="2" w:name="_GoBack"/>
      <w:bookmarkEnd w:id="2"/>
      <w:r>
        <w:lastRenderedPageBreak/>
        <w:t xml:space="preserve"> </w:t>
      </w:r>
    </w:p>
    <w:p w14:paraId="750BE2A7" w14:textId="552AC4D7" w:rsidR="00B74956" w:rsidRDefault="001F4C06" w:rsidP="00C216AC">
      <w:pPr>
        <w:pStyle w:val="Heading1"/>
        <w:rPr>
          <w:rFonts w:eastAsiaTheme="minorEastAsia"/>
        </w:rPr>
      </w:pPr>
      <w:r>
        <w:rPr>
          <w:rFonts w:eastAsiaTheme="minorEastAsia"/>
        </w:rPr>
        <w:t>Question 4</w:t>
      </w:r>
    </w:p>
    <w:p w14:paraId="63576752" w14:textId="6C3C10B7" w:rsidR="002A61E8" w:rsidRDefault="008D136A" w:rsidP="00C216AC">
      <w:pPr>
        <w:pStyle w:val="Heading2"/>
      </w:pPr>
      <w:r>
        <w:t>Code</w:t>
      </w:r>
    </w:p>
    <w:p w14:paraId="6F6E83B5" w14:textId="207BD71E" w:rsidR="008D136A" w:rsidRDefault="008D136A" w:rsidP="00C216AC">
      <w:pPr>
        <w:pStyle w:val="Heading2"/>
      </w:pPr>
      <w:r>
        <w:t>Readme</w:t>
      </w:r>
    </w:p>
    <w:p w14:paraId="76B7BCFE" w14:textId="49738A15" w:rsidR="008D136A" w:rsidRPr="00927A2F" w:rsidRDefault="00927A2F" w:rsidP="00C216AC">
      <w:pPr>
        <w:rPr>
          <w:rFonts w:ascii="Times New Roman" w:hAnsi="Times New Roman" w:cs="Times New Roman"/>
          <w:sz w:val="24"/>
          <w:szCs w:val="24"/>
        </w:rPr>
      </w:pPr>
      <w:r w:rsidRPr="00927A2F">
        <w:t>To operate the code just CONNECT colab to a remote GPU and press Ctrl+F9 to run all models in a sequence.</w:t>
      </w:r>
      <w:r>
        <w:t xml:space="preserve"> </w:t>
      </w:r>
      <w:r w:rsidRPr="00927A2F">
        <w:t>The saved weights training and testing accuracy results is running under the evaluation section for each model.</w:t>
      </w:r>
    </w:p>
    <w:p w14:paraId="64460CA9" w14:textId="509A5BCB" w:rsidR="008D136A" w:rsidRDefault="008D136A" w:rsidP="00C216AC">
      <w:pPr>
        <w:pStyle w:val="Heading2"/>
      </w:pPr>
      <w:r>
        <w:t>Results</w:t>
      </w:r>
    </w:p>
    <w:p w14:paraId="4CC0649F" w14:textId="35438C55" w:rsidR="001246CE" w:rsidRDefault="001246CE" w:rsidP="00C216AC">
      <w:r>
        <w:t xml:space="preserve">The Lenet-5 network has been implemented 4 times. Different </w:t>
      </w:r>
      <w:r w:rsidR="00DA501E">
        <w:t>regularization</w:t>
      </w:r>
      <w:r w:rsidR="0044437B">
        <w:t xml:space="preserve"> techniques</w:t>
      </w:r>
      <w:r>
        <w:t xml:space="preserve"> were added in each implementation including:</w:t>
      </w:r>
    </w:p>
    <w:p w14:paraId="40FE41BF" w14:textId="3228CE7A" w:rsidR="001246CE" w:rsidRDefault="001246CE" w:rsidP="00C216AC">
      <w:pPr>
        <w:pStyle w:val="ListParagraph"/>
        <w:numPr>
          <w:ilvl w:val="0"/>
          <w:numId w:val="3"/>
        </w:numPr>
      </w:pPr>
      <w:r>
        <w:t>Dropout</w:t>
      </w:r>
    </w:p>
    <w:p w14:paraId="6285ED98" w14:textId="0EE6A38E" w:rsidR="001246CE" w:rsidRDefault="001246CE" w:rsidP="00C216AC">
      <w:pPr>
        <w:pStyle w:val="ListParagraph"/>
        <w:numPr>
          <w:ilvl w:val="0"/>
          <w:numId w:val="3"/>
        </w:numPr>
      </w:pPr>
      <w:r>
        <w:t>Weight Decay</w:t>
      </w:r>
    </w:p>
    <w:p w14:paraId="411D4AB7" w14:textId="410739B9" w:rsidR="001246CE" w:rsidRDefault="001246CE" w:rsidP="00C216AC">
      <w:pPr>
        <w:pStyle w:val="ListParagraph"/>
        <w:numPr>
          <w:ilvl w:val="0"/>
          <w:numId w:val="3"/>
        </w:numPr>
      </w:pPr>
      <w:r>
        <w:t>Batch Normalization</w:t>
      </w:r>
    </w:p>
    <w:p w14:paraId="6B2AC0B5" w14:textId="1C216761" w:rsidR="001246CE" w:rsidRPr="001246CE" w:rsidRDefault="001246CE" w:rsidP="00C216AC">
      <w:r>
        <w:t xml:space="preserve">All implementation used Adam optimization technique, Log loss, 100 example batch size and trained for </w:t>
      </w:r>
      <w:r w:rsidR="00B356A9">
        <w:t>15</w:t>
      </w:r>
      <w:r>
        <w:t xml:space="preserve"> epochs.</w:t>
      </w:r>
    </w:p>
    <w:p w14:paraId="44DEEA06" w14:textId="7E2E409D" w:rsidR="00871233" w:rsidRDefault="00CB765E" w:rsidP="00C216AC">
      <w:r>
        <w:t>The</w:t>
      </w:r>
      <w:r w:rsidR="008D136A">
        <w:t xml:space="preserve"> </w:t>
      </w:r>
      <w:r w:rsidR="00AF52CE">
        <w:t xml:space="preserve">implemented networks are described below, together with their </w:t>
      </w:r>
      <w:r>
        <w:t>c</w:t>
      </w:r>
      <w:r w:rsidR="008D136A">
        <w:t>onvergen</w:t>
      </w:r>
      <w:r w:rsidR="00871233">
        <w:t>ce</w:t>
      </w:r>
      <w:r>
        <w:t xml:space="preserve"> (accuracy)</w:t>
      </w:r>
      <w:r w:rsidR="00871233">
        <w:t xml:space="preserve"> and loss graphs</w:t>
      </w:r>
      <w:r w:rsidR="00AF52CE">
        <w:t xml:space="preserve"> for both the training and testing sets.</w:t>
      </w:r>
    </w:p>
    <w:p w14:paraId="7A8C21EA" w14:textId="7FFFE7BF" w:rsidR="004F111E" w:rsidRDefault="004F111E" w:rsidP="00C216AC">
      <w:pPr>
        <w:pStyle w:val="Heading3"/>
        <w:rPr>
          <w:noProof/>
        </w:rPr>
      </w:pPr>
      <w:r>
        <w:rPr>
          <w:noProof/>
        </w:rPr>
        <w:t>Clean</w:t>
      </w:r>
      <w:r w:rsidR="006D40FE">
        <w:rPr>
          <w:noProof/>
        </w:rPr>
        <w:t xml:space="preserve"> Lenet-5</w:t>
      </w:r>
    </w:p>
    <w:p w14:paraId="176A960E" w14:textId="387E793C" w:rsidR="00091BFE" w:rsidRPr="00091BFE" w:rsidRDefault="00091BFE" w:rsidP="00C216AC">
      <w:r>
        <w:t>The Lenet-5 is constructed with an input layer, 2 convolution layers and 3 fully connected layers. The network accuracy and loss are presented in the following graphs:</w:t>
      </w:r>
    </w:p>
    <w:p w14:paraId="70E4BA5B" w14:textId="36C8628F" w:rsidR="00871233" w:rsidRDefault="00F50828" w:rsidP="003068E8">
      <w:pPr>
        <w:jc w:val="center"/>
      </w:pPr>
      <w:r>
        <w:rPr>
          <w:noProof/>
        </w:rPr>
        <w:drawing>
          <wp:inline distT="0" distB="0" distL="0" distR="0" wp14:anchorId="54370D3F" wp14:editId="21C316D8">
            <wp:extent cx="2592614"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2614" cy="1800000"/>
                    </a:xfrm>
                    <a:prstGeom prst="rect">
                      <a:avLst/>
                    </a:prstGeom>
                  </pic:spPr>
                </pic:pic>
              </a:graphicData>
            </a:graphic>
          </wp:inline>
        </w:drawing>
      </w:r>
      <w:r>
        <w:rPr>
          <w:noProof/>
        </w:rPr>
        <w:drawing>
          <wp:inline distT="0" distB="0" distL="0" distR="0" wp14:anchorId="4079E370" wp14:editId="58E8B85E">
            <wp:extent cx="2549575" cy="1800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9575" cy="1800000"/>
                    </a:xfrm>
                    <a:prstGeom prst="rect">
                      <a:avLst/>
                    </a:prstGeom>
                  </pic:spPr>
                </pic:pic>
              </a:graphicData>
            </a:graphic>
          </wp:inline>
        </w:drawing>
      </w:r>
    </w:p>
    <w:p w14:paraId="168DB1F8" w14:textId="66FDD314" w:rsidR="00871233" w:rsidRDefault="00871233">
      <w:pPr>
        <w:pStyle w:val="Caption"/>
        <w:jc w:val="center"/>
        <w:pPrChange w:id="3" w:author="Windows User" w:date="2018-11-15T15:19:00Z">
          <w:pPr>
            <w:pStyle w:val="Caption"/>
          </w:pPr>
        </w:pPrChange>
      </w:pPr>
      <w:r>
        <w:t xml:space="preserve">Figure </w:t>
      </w:r>
      <w:r w:rsidR="0053577F">
        <w:rPr>
          <w:noProof/>
        </w:rPr>
        <w:fldChar w:fldCharType="begin"/>
      </w:r>
      <w:r w:rsidR="0053577F">
        <w:rPr>
          <w:noProof/>
        </w:rPr>
        <w:instrText xml:space="preserve"> SEQ Figure \* ARABIC </w:instrText>
      </w:r>
      <w:r w:rsidR="0053577F">
        <w:rPr>
          <w:noProof/>
        </w:rPr>
        <w:fldChar w:fldCharType="separate"/>
      </w:r>
      <w:r w:rsidR="00221723">
        <w:rPr>
          <w:noProof/>
        </w:rPr>
        <w:t>1</w:t>
      </w:r>
      <w:r w:rsidR="0053577F">
        <w:rPr>
          <w:noProof/>
        </w:rPr>
        <w:fldChar w:fldCharType="end"/>
      </w:r>
      <w:r>
        <w:t xml:space="preserve"> - </w:t>
      </w:r>
      <w:r w:rsidR="002E67F8">
        <w:t>Accuracy (left) and loss (right) graphs a c</w:t>
      </w:r>
      <w:r>
        <w:t>lean Lenet-5 model</w:t>
      </w:r>
    </w:p>
    <w:p w14:paraId="32978FC4" w14:textId="19E72303" w:rsidR="00091BFE" w:rsidRPr="00091BFE" w:rsidRDefault="00360E39" w:rsidP="00C216AC">
      <w:r>
        <w:t xml:space="preserve">From the </w:t>
      </w:r>
      <w:r w:rsidR="008E3CC8">
        <w:t xml:space="preserve">graphs it appears that overfitting happened in the training process, since the network got better and better over the training set while the testing set results got worse (this appears more dominantly over the loss graph). Therefore, it can be assumed that this architecture achieved </w:t>
      </w:r>
      <w:r w:rsidR="00C216AC">
        <w:t>its</w:t>
      </w:r>
      <w:r w:rsidR="008E3CC8">
        <w:t xml:space="preserve"> best results.</w:t>
      </w:r>
    </w:p>
    <w:p w14:paraId="289C6891" w14:textId="7A45EEF9" w:rsidR="004F111E" w:rsidRDefault="006D40FE" w:rsidP="00C216AC">
      <w:pPr>
        <w:pStyle w:val="Heading3"/>
      </w:pPr>
      <w:r>
        <w:t>Lenet-5 with d</w:t>
      </w:r>
      <w:r w:rsidR="004F111E">
        <w:t>ropout</w:t>
      </w:r>
      <w:r>
        <w:t xml:space="preserve"> layers</w:t>
      </w:r>
    </w:p>
    <w:p w14:paraId="67EDC05D" w14:textId="285401A5" w:rsidR="008E3CC8" w:rsidRDefault="008E3CC8" w:rsidP="00C216AC">
      <w:r>
        <w:t xml:space="preserve">On the clean Lenet-5 structure above, a dropout layer has been added for all the network’s hidden layers. Probability of </w:t>
      </w:r>
      <w:r w:rsidR="003B1089">
        <w:t>p=</w:t>
      </w:r>
      <w:r>
        <w:t xml:space="preserve">0.25 has been chosen for all layers. </w:t>
      </w:r>
    </w:p>
    <w:p w14:paraId="7B910D53" w14:textId="344AC2EA" w:rsidR="00C216AC" w:rsidRPr="00C216AC" w:rsidRDefault="003068E8" w:rsidP="00C216AC">
      <w:r>
        <w:rPr>
          <w:b/>
          <w:bCs/>
        </w:rPr>
        <w:t xml:space="preserve">Note - </w:t>
      </w:r>
      <w:r w:rsidR="00C216AC" w:rsidRPr="00C216AC">
        <w:t>The KERAS dropout layer implementation only operates on the training set. To measure dropout layer in the testing set, KERAS implement inverted dropout. This means that the weights are scaled up by (1/p) at the training phase and doesn’t transform in the testing phase.</w:t>
      </w:r>
    </w:p>
    <w:p w14:paraId="5924C7F5" w14:textId="4B7E01C7" w:rsidR="006877E7" w:rsidRDefault="00F50828" w:rsidP="003068E8">
      <w:pPr>
        <w:jc w:val="center"/>
      </w:pPr>
      <w:r>
        <w:rPr>
          <w:noProof/>
        </w:rPr>
        <w:lastRenderedPageBreak/>
        <w:drawing>
          <wp:inline distT="0" distB="0" distL="0" distR="0" wp14:anchorId="2FBE4C55" wp14:editId="6F9DC7A5">
            <wp:extent cx="2551705" cy="18000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1705" cy="1800000"/>
                    </a:xfrm>
                    <a:prstGeom prst="rect">
                      <a:avLst/>
                    </a:prstGeom>
                  </pic:spPr>
                </pic:pic>
              </a:graphicData>
            </a:graphic>
          </wp:inline>
        </w:drawing>
      </w:r>
      <w:r>
        <w:rPr>
          <w:noProof/>
        </w:rPr>
        <w:drawing>
          <wp:inline distT="0" distB="0" distL="0" distR="0" wp14:anchorId="3C170802" wp14:editId="61F14A52">
            <wp:extent cx="2582386" cy="18000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2386" cy="1800000"/>
                    </a:xfrm>
                    <a:prstGeom prst="rect">
                      <a:avLst/>
                    </a:prstGeom>
                  </pic:spPr>
                </pic:pic>
              </a:graphicData>
            </a:graphic>
          </wp:inline>
        </w:drawing>
      </w:r>
    </w:p>
    <w:p w14:paraId="5ADD365C" w14:textId="094818C2" w:rsidR="002E67F8" w:rsidRDefault="002E67F8" w:rsidP="0089365B">
      <w:pPr>
        <w:pStyle w:val="Caption"/>
        <w:jc w:val="center"/>
      </w:pPr>
      <w:r>
        <w:t xml:space="preserve">Figure </w:t>
      </w:r>
      <w:r w:rsidR="0053577F">
        <w:rPr>
          <w:noProof/>
        </w:rPr>
        <w:fldChar w:fldCharType="begin"/>
      </w:r>
      <w:r w:rsidR="0053577F">
        <w:rPr>
          <w:noProof/>
        </w:rPr>
        <w:instrText xml:space="preserve"> SEQ Figure \* ARABIC </w:instrText>
      </w:r>
      <w:r w:rsidR="0053577F">
        <w:rPr>
          <w:noProof/>
        </w:rPr>
        <w:fldChar w:fldCharType="separate"/>
      </w:r>
      <w:r w:rsidR="00221723">
        <w:rPr>
          <w:noProof/>
        </w:rPr>
        <w:t>2</w:t>
      </w:r>
      <w:r w:rsidR="0053577F">
        <w:rPr>
          <w:noProof/>
        </w:rPr>
        <w:fldChar w:fldCharType="end"/>
      </w:r>
      <w:r>
        <w:t xml:space="preserve"> - A</w:t>
      </w:r>
      <w:r w:rsidRPr="00513FDB">
        <w:t>ccuracy (left) and loss (right) graphs</w:t>
      </w:r>
      <w:r>
        <w:t xml:space="preserve"> for a </w:t>
      </w:r>
      <w:r w:rsidRPr="00513FDB">
        <w:t>Lenet-5 model</w:t>
      </w:r>
      <w:r>
        <w:t xml:space="preserve"> with dropout</w:t>
      </w:r>
    </w:p>
    <w:p w14:paraId="2DEA7ACF" w14:textId="39CD5992" w:rsidR="0089365B" w:rsidRPr="0089365B" w:rsidRDefault="0089365B" w:rsidP="0089365B">
      <w:r>
        <w:t>From the graphs it appears that overfitting didn’t occur in the training process</w:t>
      </w:r>
      <w:r w:rsidR="006F1041">
        <w:t xml:space="preserve"> with the use of dropout</w:t>
      </w:r>
      <w:r w:rsidR="00177F71">
        <w:t xml:space="preserve"> regularization</w:t>
      </w:r>
      <w:r w:rsidR="006F1041">
        <w:t xml:space="preserve">. </w:t>
      </w:r>
      <w:r w:rsidR="00177F71">
        <w:t xml:space="preserve">This </w:t>
      </w:r>
      <w:r w:rsidR="00083B84">
        <w:t>is a clear evidence that the use of dropout helped the training process from getting into overfitting. Yet, b</w:t>
      </w:r>
      <w:r w:rsidR="00A82B41">
        <w:t xml:space="preserve">etter result might have been achieved for more training epochs. </w:t>
      </w:r>
    </w:p>
    <w:p w14:paraId="3500A384" w14:textId="5B325BCB" w:rsidR="004F111E" w:rsidRDefault="006D40FE" w:rsidP="00C216AC">
      <w:pPr>
        <w:pStyle w:val="Heading3"/>
      </w:pPr>
      <w:r>
        <w:t>Lenet-5 with w</w:t>
      </w:r>
      <w:r w:rsidR="004F111E">
        <w:t xml:space="preserve">eight </w:t>
      </w:r>
      <w:r>
        <w:t>d</w:t>
      </w:r>
      <w:r w:rsidR="004F111E">
        <w:t>ecay</w:t>
      </w:r>
    </w:p>
    <w:p w14:paraId="14028275" w14:textId="68E6AF8F" w:rsidR="000059AA" w:rsidRDefault="000059AA" w:rsidP="000059AA">
      <w:r>
        <w:t xml:space="preserve">On the clean Lenet-5 structure above, </w:t>
      </w:r>
      <w:r w:rsidR="009A1A82">
        <w:t xml:space="preserve">an </w:t>
      </w:r>
      <m:oMath>
        <m:r>
          <w:rPr>
            <w:rFonts w:ascii="Cambria Math" w:hAnsi="Cambria Math"/>
          </w:rPr>
          <m:t>l2</m:t>
        </m:r>
      </m:oMath>
      <w:r w:rsidR="009A1A82">
        <w:t xml:space="preserve"> </w:t>
      </w:r>
      <w:r>
        <w:t>weight decay has been implemented</w:t>
      </w:r>
      <w:r w:rsidR="00CF566E">
        <w:t xml:space="preserve"> for both</w:t>
      </w:r>
      <w:r>
        <w:t xml:space="preserve"> </w:t>
      </w:r>
      <w:r w:rsidR="00CF566E">
        <w:t>K</w:t>
      </w:r>
      <w:r>
        <w:t>ernel and bias weights</w:t>
      </w:r>
      <w:r w:rsidR="00CF566E">
        <w:t>.</w:t>
      </w:r>
    </w:p>
    <w:p w14:paraId="1482453F" w14:textId="65DEBA7C" w:rsidR="00494564" w:rsidRDefault="00F50828" w:rsidP="00083B84">
      <w:pPr>
        <w:jc w:val="center"/>
      </w:pPr>
      <w:r>
        <w:rPr>
          <w:noProof/>
        </w:rPr>
        <w:drawing>
          <wp:inline distT="0" distB="0" distL="0" distR="0" wp14:anchorId="4767D025" wp14:editId="07858EDD">
            <wp:extent cx="2522034" cy="18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2034" cy="1800000"/>
                    </a:xfrm>
                    <a:prstGeom prst="rect">
                      <a:avLst/>
                    </a:prstGeom>
                  </pic:spPr>
                </pic:pic>
              </a:graphicData>
            </a:graphic>
          </wp:inline>
        </w:drawing>
      </w:r>
      <w:r>
        <w:rPr>
          <w:noProof/>
        </w:rPr>
        <w:drawing>
          <wp:inline distT="0" distB="0" distL="0" distR="0" wp14:anchorId="2CA5138B" wp14:editId="38D65ED9">
            <wp:extent cx="2535211"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5211" cy="1800000"/>
                    </a:xfrm>
                    <a:prstGeom prst="rect">
                      <a:avLst/>
                    </a:prstGeom>
                  </pic:spPr>
                </pic:pic>
              </a:graphicData>
            </a:graphic>
          </wp:inline>
        </w:drawing>
      </w:r>
    </w:p>
    <w:p w14:paraId="4BB59471" w14:textId="4ECD4731" w:rsidR="00DD7F1C" w:rsidRDefault="00221723" w:rsidP="00083B84">
      <w:pPr>
        <w:pStyle w:val="Caption"/>
        <w:jc w:val="center"/>
      </w:pPr>
      <w:r>
        <w:t xml:space="preserve">Figure </w:t>
      </w:r>
      <w:r w:rsidR="0053577F">
        <w:rPr>
          <w:noProof/>
        </w:rPr>
        <w:fldChar w:fldCharType="begin"/>
      </w:r>
      <w:r w:rsidR="0053577F">
        <w:rPr>
          <w:noProof/>
        </w:rPr>
        <w:instrText xml:space="preserve"> SEQ Figure \* ARABIC </w:instrText>
      </w:r>
      <w:r w:rsidR="0053577F">
        <w:rPr>
          <w:noProof/>
        </w:rPr>
        <w:fldChar w:fldCharType="separate"/>
      </w:r>
      <w:r>
        <w:rPr>
          <w:noProof/>
        </w:rPr>
        <w:t>3</w:t>
      </w:r>
      <w:r w:rsidR="0053577F">
        <w:rPr>
          <w:noProof/>
        </w:rPr>
        <w:fldChar w:fldCharType="end"/>
      </w:r>
      <w:r>
        <w:t xml:space="preserve"> - </w:t>
      </w:r>
      <w:r w:rsidRPr="008417D5">
        <w:t xml:space="preserve">Accuracy (left) and loss (right) graphs for a Lenet-5 model with </w:t>
      </w:r>
      <w:r>
        <w:t>weight decay</w:t>
      </w:r>
    </w:p>
    <w:p w14:paraId="029459B3" w14:textId="30274E02" w:rsidR="00083B84" w:rsidRPr="00083B84" w:rsidRDefault="00BC5BAC" w:rsidP="00AA2024">
      <w:r>
        <w:t xml:space="preserve">From the graphs it appears that the training process experienced </w:t>
      </w:r>
      <w:r w:rsidR="00A63945">
        <w:t xml:space="preserve">some sort of resonance. In addition, the training process didn’t achieve overfitting. This is a clear evidence for the addition of weight decay generalization to the learning process. </w:t>
      </w:r>
      <w:r w:rsidR="005A0722">
        <w:t>Due to the fact that the process penalizes big weight, the weight growth and penalty changes between epochs. Therefore, the weight decay option seems less smooth</w:t>
      </w:r>
      <w:r w:rsidR="005A0722" w:rsidRPr="005A0722">
        <w:t xml:space="preserve"> </w:t>
      </w:r>
      <w:r w:rsidR="005A0722">
        <w:t>in comparison to the dropout generalization technique.</w:t>
      </w:r>
    </w:p>
    <w:p w14:paraId="6423D51A" w14:textId="1CFA2779" w:rsidR="004F111E" w:rsidRDefault="006D40FE" w:rsidP="00C216AC">
      <w:pPr>
        <w:pStyle w:val="Heading3"/>
      </w:pPr>
      <w:r>
        <w:t>Lenet-5 with b</w:t>
      </w:r>
      <w:r w:rsidR="004F111E">
        <w:t xml:space="preserve">atch </w:t>
      </w:r>
      <w:r>
        <w:t>n</w:t>
      </w:r>
      <w:r w:rsidR="004F111E">
        <w:t>ormalization</w:t>
      </w:r>
    </w:p>
    <w:p w14:paraId="115631AC" w14:textId="3629D8C7" w:rsidR="00E51728" w:rsidRDefault="00E51728" w:rsidP="00BE6D47">
      <w:r>
        <w:t xml:space="preserve">On the clean Lenet-5 structure above, </w:t>
      </w:r>
      <w:del w:id="4" w:author="Windows User" w:date="2018-11-15T15:23:00Z">
        <w:r w:rsidDel="00BE6D47">
          <w:delText xml:space="preserve">an </w:delText>
        </w:r>
        <m:oMath>
          <m:r>
            <w:rPr>
              <w:rFonts w:ascii="Cambria Math" w:hAnsi="Cambria Math"/>
            </w:rPr>
            <m:t>l2</m:t>
          </m:r>
        </m:oMath>
        <w:r w:rsidDel="00BE6D47">
          <w:delText xml:space="preserve"> weight decay has been implemented. Both kernel and bias weights were</w:delText>
        </w:r>
      </w:del>
      <w:r w:rsidR="00BE6D47">
        <w:t>on each layer output batch normalization has been applied</w:t>
      </w:r>
      <w:del w:id="5" w:author="Windows User" w:date="2018-11-15T15:23:00Z">
        <w:r w:rsidDel="00BE6D47">
          <w:delText xml:space="preserve"> decayed</w:delText>
        </w:r>
      </w:del>
      <w:r>
        <w:t xml:space="preserve">. </w:t>
      </w:r>
    </w:p>
    <w:p w14:paraId="09C29207" w14:textId="493D86D3" w:rsidR="00221723" w:rsidRPr="00221723" w:rsidRDefault="00A803BD" w:rsidP="00AA2024">
      <w:pPr>
        <w:jc w:val="center"/>
      </w:pPr>
      <w:r>
        <w:rPr>
          <w:noProof/>
        </w:rPr>
        <w:drawing>
          <wp:inline distT="0" distB="0" distL="0" distR="0" wp14:anchorId="0FC93682" wp14:editId="6B028408">
            <wp:extent cx="2590368" cy="18000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368" cy="1800000"/>
                    </a:xfrm>
                    <a:prstGeom prst="rect">
                      <a:avLst/>
                    </a:prstGeom>
                  </pic:spPr>
                </pic:pic>
              </a:graphicData>
            </a:graphic>
          </wp:inline>
        </w:drawing>
      </w:r>
      <w:r w:rsidRPr="00A803BD">
        <w:rPr>
          <w:noProof/>
        </w:rPr>
        <w:t xml:space="preserve"> </w:t>
      </w:r>
      <w:r>
        <w:rPr>
          <w:noProof/>
        </w:rPr>
        <w:drawing>
          <wp:inline distT="0" distB="0" distL="0" distR="0" wp14:anchorId="34708AE9" wp14:editId="4009149A">
            <wp:extent cx="2567045" cy="18000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045" cy="1800000"/>
                    </a:xfrm>
                    <a:prstGeom prst="rect">
                      <a:avLst/>
                    </a:prstGeom>
                  </pic:spPr>
                </pic:pic>
              </a:graphicData>
            </a:graphic>
          </wp:inline>
        </w:drawing>
      </w:r>
    </w:p>
    <w:p w14:paraId="2D40B126" w14:textId="6FA3EDAE" w:rsidR="00221723" w:rsidRDefault="00221723" w:rsidP="00AA2024">
      <w:pPr>
        <w:pStyle w:val="Caption"/>
        <w:jc w:val="center"/>
      </w:pPr>
      <w:r>
        <w:t xml:space="preserve">Figure </w:t>
      </w:r>
      <w:r w:rsidR="0053577F">
        <w:rPr>
          <w:noProof/>
        </w:rPr>
        <w:fldChar w:fldCharType="begin"/>
      </w:r>
      <w:r w:rsidR="0053577F">
        <w:rPr>
          <w:noProof/>
        </w:rPr>
        <w:instrText xml:space="preserve"> SEQ Figure \* ARABIC </w:instrText>
      </w:r>
      <w:r w:rsidR="0053577F">
        <w:rPr>
          <w:noProof/>
        </w:rPr>
        <w:fldChar w:fldCharType="separate"/>
      </w:r>
      <w:r>
        <w:rPr>
          <w:noProof/>
        </w:rPr>
        <w:t>4</w:t>
      </w:r>
      <w:r w:rsidR="0053577F">
        <w:rPr>
          <w:noProof/>
        </w:rPr>
        <w:fldChar w:fldCharType="end"/>
      </w:r>
      <w:r>
        <w:t xml:space="preserve"> - </w:t>
      </w:r>
      <w:r w:rsidRPr="00233E69">
        <w:t xml:space="preserve">Accuracy (left) and loss (right) graphs for a Lenet-5 model with </w:t>
      </w:r>
      <w:r>
        <w:t>batch normalization</w:t>
      </w:r>
    </w:p>
    <w:p w14:paraId="7EE2145C" w14:textId="4C4515FA" w:rsidR="00BB3AD3" w:rsidRPr="00BB3AD3" w:rsidRDefault="00A803BD" w:rsidP="008A6E60">
      <w:r>
        <w:t xml:space="preserve">From the graphs it appears that a larger amount of resonance occurred together with overfitting. </w:t>
      </w:r>
      <w:r w:rsidR="00824CFC">
        <w:t xml:space="preserve">The resonation of values over the training set indicates worse regulation in comparison to the weight decay and dropout techniques. </w:t>
      </w:r>
      <w:r w:rsidR="00824CFC">
        <w:lastRenderedPageBreak/>
        <w:t>Yet</w:t>
      </w:r>
      <w:r w:rsidR="008B6281">
        <w:t>,</w:t>
      </w:r>
      <w:r w:rsidR="00824CFC">
        <w:t xml:space="preserve"> it appears that</w:t>
      </w:r>
      <w:r w:rsidR="008B6281">
        <w:t xml:space="preserve"> BN force</w:t>
      </w:r>
      <w:r w:rsidR="00824CFC">
        <w:t xml:space="preserve"> the values </w:t>
      </w:r>
      <w:r w:rsidR="008B6281">
        <w:t xml:space="preserve">to resonate around some sort of </w:t>
      </w:r>
      <w:r w:rsidR="008A6E60">
        <w:t xml:space="preserve">a constant </w:t>
      </w:r>
      <w:r w:rsidR="008B6281">
        <w:t>average value</w:t>
      </w:r>
      <w:r w:rsidR="00824CFC">
        <w:t xml:space="preserve">. </w:t>
      </w:r>
      <w:r>
        <w:t xml:space="preserve">This might </w:t>
      </w:r>
      <w:r w:rsidR="008B6281">
        <w:t>indicate</w:t>
      </w:r>
      <w:r w:rsidR="000230AC">
        <w:t xml:space="preserve"> about</w:t>
      </w:r>
      <w:r w:rsidR="008B6281">
        <w:t xml:space="preserve"> the BN </w:t>
      </w:r>
      <w:r w:rsidR="000230AC">
        <w:t>operation as a</w:t>
      </w:r>
      <w:r>
        <w:t xml:space="preserve"> network stabili</w:t>
      </w:r>
      <w:r w:rsidR="000230AC">
        <w:t xml:space="preserve">zer. </w:t>
      </w:r>
    </w:p>
    <w:p w14:paraId="39060AD5" w14:textId="22ACC596" w:rsidR="008D136A" w:rsidRDefault="008D136A" w:rsidP="00C216AC">
      <w:r>
        <w:t>The following table summarize all 8 final accuracies:</w:t>
      </w:r>
    </w:p>
    <w:tbl>
      <w:tblPr>
        <w:tblStyle w:val="PlainTable5"/>
        <w:tblW w:w="0" w:type="auto"/>
        <w:jc w:val="center"/>
        <w:tblLook w:val="0420" w:firstRow="1" w:lastRow="0" w:firstColumn="0" w:lastColumn="0" w:noHBand="0" w:noVBand="1"/>
      </w:tblPr>
      <w:tblGrid>
        <w:gridCol w:w="2038"/>
        <w:gridCol w:w="2068"/>
        <w:gridCol w:w="1967"/>
      </w:tblGrid>
      <w:tr w:rsidR="001719E1" w14:paraId="25176211" w14:textId="77777777" w:rsidTr="000059AA">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5CE13424" w14:textId="5D0FF4E4" w:rsidR="001719E1" w:rsidRDefault="001719E1" w:rsidP="00C216AC">
            <w:r>
              <w:t>Model</w:t>
            </w:r>
          </w:p>
        </w:tc>
        <w:tc>
          <w:tcPr>
            <w:tcW w:w="0" w:type="auto"/>
          </w:tcPr>
          <w:p w14:paraId="1A2E364E" w14:textId="580AD59B" w:rsidR="001719E1" w:rsidRDefault="001719E1" w:rsidP="00C216AC">
            <w:r>
              <w:t>Training Accuracy</w:t>
            </w:r>
          </w:p>
        </w:tc>
        <w:tc>
          <w:tcPr>
            <w:tcW w:w="0" w:type="auto"/>
          </w:tcPr>
          <w:p w14:paraId="469A3606" w14:textId="3580684E" w:rsidR="001719E1" w:rsidRDefault="001719E1" w:rsidP="00C216AC">
            <w:r>
              <w:t>Testing Accuracy</w:t>
            </w:r>
          </w:p>
        </w:tc>
      </w:tr>
      <w:tr w:rsidR="001719E1" w14:paraId="3D4DE4A6" w14:textId="77777777" w:rsidTr="000059AA">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D19F082" w14:textId="741F3593" w:rsidR="001719E1" w:rsidRDefault="001719E1" w:rsidP="00C216AC">
            <w:r>
              <w:t>Clean</w:t>
            </w:r>
          </w:p>
        </w:tc>
        <w:tc>
          <w:tcPr>
            <w:tcW w:w="0" w:type="auto"/>
          </w:tcPr>
          <w:p w14:paraId="091F6BE2" w14:textId="28BD96E8" w:rsidR="001719E1" w:rsidRPr="00BD2BB6" w:rsidRDefault="00CC047B" w:rsidP="00C216AC">
            <w:r w:rsidRPr="00CC047B">
              <w:t>0.9436</w:t>
            </w:r>
          </w:p>
        </w:tc>
        <w:tc>
          <w:tcPr>
            <w:tcW w:w="0" w:type="auto"/>
          </w:tcPr>
          <w:p w14:paraId="372C65E5" w14:textId="5C901C3B" w:rsidR="001719E1" w:rsidRDefault="00D12CBD" w:rsidP="00C216AC">
            <w:r w:rsidRPr="00D12CBD">
              <w:t>0.9153</w:t>
            </w:r>
          </w:p>
        </w:tc>
      </w:tr>
      <w:tr w:rsidR="001719E1" w14:paraId="1278CF14" w14:textId="77777777" w:rsidTr="000059AA">
        <w:trPr>
          <w:jc w:val="center"/>
        </w:trPr>
        <w:tc>
          <w:tcPr>
            <w:tcW w:w="0" w:type="auto"/>
          </w:tcPr>
          <w:p w14:paraId="704981B4" w14:textId="255907BC" w:rsidR="001719E1" w:rsidRDefault="001719E1" w:rsidP="00C216AC">
            <w:r>
              <w:t>Dropout</w:t>
            </w:r>
          </w:p>
        </w:tc>
        <w:tc>
          <w:tcPr>
            <w:tcW w:w="0" w:type="auto"/>
          </w:tcPr>
          <w:p w14:paraId="159F6B0B" w14:textId="2FDE4C08" w:rsidR="001719E1" w:rsidRPr="002E67F8" w:rsidRDefault="00D12CBD" w:rsidP="00C216AC">
            <w:r w:rsidRPr="00D12CBD">
              <w:t>0.9595</w:t>
            </w:r>
          </w:p>
        </w:tc>
        <w:tc>
          <w:tcPr>
            <w:tcW w:w="0" w:type="auto"/>
          </w:tcPr>
          <w:p w14:paraId="4F01C895" w14:textId="22798940" w:rsidR="001719E1" w:rsidRDefault="00D12CBD" w:rsidP="00C216AC">
            <w:pPr>
              <w:rPr>
                <w:rtl/>
              </w:rPr>
            </w:pPr>
            <w:r w:rsidRPr="00D12CBD">
              <w:t>0.9255</w:t>
            </w:r>
          </w:p>
        </w:tc>
      </w:tr>
      <w:tr w:rsidR="001719E1" w14:paraId="65AE56CA" w14:textId="77777777" w:rsidTr="000059AA">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FACE8AA" w14:textId="02ED1FE7" w:rsidR="001719E1" w:rsidRDefault="001719E1" w:rsidP="00C216AC">
            <w:r>
              <w:t>Weight Decay</w:t>
            </w:r>
          </w:p>
        </w:tc>
        <w:tc>
          <w:tcPr>
            <w:tcW w:w="0" w:type="auto"/>
          </w:tcPr>
          <w:p w14:paraId="13A3B563" w14:textId="5CA4384B" w:rsidR="001719E1" w:rsidRPr="001246CE" w:rsidRDefault="00D12CBD" w:rsidP="00C216AC">
            <w:r w:rsidRPr="00D12CBD">
              <w:t>0.9378</w:t>
            </w:r>
          </w:p>
        </w:tc>
        <w:tc>
          <w:tcPr>
            <w:tcW w:w="0" w:type="auto"/>
          </w:tcPr>
          <w:p w14:paraId="676696A6" w14:textId="3E33F05A" w:rsidR="001719E1" w:rsidRDefault="00D12CBD" w:rsidP="00C216AC">
            <w:r w:rsidRPr="00D12CBD">
              <w:t>0.9103</w:t>
            </w:r>
          </w:p>
        </w:tc>
      </w:tr>
      <w:tr w:rsidR="001719E1" w14:paraId="35DC5F68" w14:textId="77777777" w:rsidTr="000059AA">
        <w:trPr>
          <w:jc w:val="center"/>
        </w:trPr>
        <w:tc>
          <w:tcPr>
            <w:tcW w:w="0" w:type="auto"/>
          </w:tcPr>
          <w:p w14:paraId="6C446037" w14:textId="49A6154B" w:rsidR="001719E1" w:rsidRDefault="001719E1" w:rsidP="00C216AC">
            <w:r>
              <w:t>Batch Normalization</w:t>
            </w:r>
          </w:p>
        </w:tc>
        <w:tc>
          <w:tcPr>
            <w:tcW w:w="0" w:type="auto"/>
          </w:tcPr>
          <w:p w14:paraId="608FC0D6" w14:textId="4CE11019" w:rsidR="001719E1" w:rsidRPr="00221723" w:rsidRDefault="00625329" w:rsidP="00C216AC">
            <w:r w:rsidRPr="00625329">
              <w:t>0.9596</w:t>
            </w:r>
          </w:p>
        </w:tc>
        <w:tc>
          <w:tcPr>
            <w:tcW w:w="0" w:type="auto"/>
          </w:tcPr>
          <w:p w14:paraId="162C2035" w14:textId="231A6991" w:rsidR="001719E1" w:rsidRDefault="00A803BD" w:rsidP="00C216AC">
            <w:r w:rsidRPr="00A803BD">
              <w:t>0.9159</w:t>
            </w:r>
          </w:p>
        </w:tc>
      </w:tr>
    </w:tbl>
    <w:p w14:paraId="424A263A" w14:textId="6ED498E2" w:rsidR="008D136A" w:rsidRDefault="00BD2BB6" w:rsidP="004B367C">
      <w:pPr>
        <w:pStyle w:val="Caption"/>
        <w:jc w:val="center"/>
        <w:rPr>
          <w:noProof/>
        </w:rPr>
      </w:pPr>
      <w:r>
        <w:t xml:space="preserve">Table </w:t>
      </w:r>
      <w:r w:rsidR="0053577F">
        <w:rPr>
          <w:noProof/>
        </w:rPr>
        <w:fldChar w:fldCharType="begin"/>
      </w:r>
      <w:r w:rsidR="0053577F">
        <w:rPr>
          <w:noProof/>
        </w:rPr>
        <w:instrText xml:space="preserve"> SEQ Table \* ARABIC </w:instrText>
      </w:r>
      <w:r w:rsidR="0053577F">
        <w:rPr>
          <w:noProof/>
        </w:rPr>
        <w:fldChar w:fldCharType="separate"/>
      </w:r>
      <w:r>
        <w:rPr>
          <w:noProof/>
        </w:rPr>
        <w:t>1</w:t>
      </w:r>
      <w:r w:rsidR="0053577F">
        <w:rPr>
          <w:noProof/>
        </w:rPr>
        <w:fldChar w:fldCharType="end"/>
      </w:r>
      <w:r>
        <w:t xml:space="preserve"> - Testing set accuracy</w:t>
      </w:r>
      <w:r>
        <w:rPr>
          <w:noProof/>
        </w:rPr>
        <w:t xml:space="preserve"> of the best trained networt for each model</w:t>
      </w:r>
    </w:p>
    <w:p w14:paraId="38D6A488" w14:textId="77777777" w:rsidR="005D198E" w:rsidRDefault="00F75E39" w:rsidP="004B367C">
      <w:r>
        <w:t>From the table it clearly appear</w:t>
      </w:r>
      <w:r w:rsidR="00153CDF">
        <w:t>s</w:t>
      </w:r>
      <w:r>
        <w:t xml:space="preserve"> that the network </w:t>
      </w:r>
      <w:r w:rsidR="00153CDF">
        <w:t xml:space="preserve">with the dropout layers gained the highest accuracy over all other networks. </w:t>
      </w:r>
    </w:p>
    <w:p w14:paraId="6CF9F7A8" w14:textId="2C96084C" w:rsidR="004B367C" w:rsidRDefault="00153CDF" w:rsidP="004B367C">
      <w:r>
        <w:t xml:space="preserve">It appears that the other networks gained almost the same accuracy over the testing set but different accuracy over the training set. The changes in the training set accuracy </w:t>
      </w:r>
      <w:r w:rsidR="005D198E">
        <w:t>indicate about the fact that each regularization technique</w:t>
      </w:r>
      <w:r>
        <w:t xml:space="preserve"> </w:t>
      </w:r>
      <w:r w:rsidR="005D198E">
        <w:t xml:space="preserve">affects the </w:t>
      </w:r>
      <w:r>
        <w:t xml:space="preserve">training process </w:t>
      </w:r>
      <w:r w:rsidR="005D198E">
        <w:t>in a different manner.</w:t>
      </w:r>
      <w:r>
        <w:t xml:space="preserve"> While the similarity in the testing set accuracy </w:t>
      </w:r>
      <w:r w:rsidR="005D198E">
        <w:t>indicates</w:t>
      </w:r>
      <w:r>
        <w:t xml:space="preserve"> </w:t>
      </w:r>
      <w:r w:rsidR="005D198E">
        <w:t>that</w:t>
      </w:r>
      <w:r>
        <w:t xml:space="preserve"> the network architecture </w:t>
      </w:r>
      <w:r w:rsidR="005D198E">
        <w:t>affects the accuracy more than the regularization techniques.</w:t>
      </w:r>
    </w:p>
    <w:p w14:paraId="12C913D8" w14:textId="59F90AE9" w:rsidR="005D198E" w:rsidRPr="004B367C" w:rsidRDefault="005D198E" w:rsidP="004B367C">
      <w:r>
        <w:t xml:space="preserve">In conclusion, the higher accuracy in the dropout testing set, together with the dropout training process graph above, </w:t>
      </w:r>
      <w:r w:rsidR="00351D53">
        <w:t xml:space="preserve">indicates that the dropout technique is a preferred regularization technique over the others. It can be claimed dropout achieves some sort of ensemble learning. Since, dropping different neurons in every epoch actually </w:t>
      </w:r>
      <w:r w:rsidR="00725CA4">
        <w:t>result different networks. Therefore, better results are achieved from the same architecture.</w:t>
      </w:r>
    </w:p>
    <w:p w14:paraId="1630E6D4" w14:textId="77777777" w:rsidR="008D136A" w:rsidRPr="002A61E8" w:rsidRDefault="008D136A" w:rsidP="00C216AC">
      <w:pPr>
        <w:rPr>
          <w:rtl/>
        </w:rPr>
      </w:pPr>
    </w:p>
    <w:sectPr w:rsidR="008D136A" w:rsidRPr="002A61E8" w:rsidSect="00640A2B">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BE2F0" w14:textId="77777777" w:rsidR="00B517D1" w:rsidRDefault="00B517D1" w:rsidP="00C216AC">
      <w:r>
        <w:separator/>
      </w:r>
    </w:p>
  </w:endnote>
  <w:endnote w:type="continuationSeparator" w:id="0">
    <w:p w14:paraId="652815E6" w14:textId="77777777" w:rsidR="00B517D1" w:rsidRDefault="00B517D1" w:rsidP="00C21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957B8" w14:textId="77777777" w:rsidR="00B517D1" w:rsidRDefault="00B517D1" w:rsidP="00C216AC">
      <w:r>
        <w:separator/>
      </w:r>
    </w:p>
  </w:footnote>
  <w:footnote w:type="continuationSeparator" w:id="0">
    <w:p w14:paraId="2D5D108F" w14:textId="77777777" w:rsidR="00B517D1" w:rsidRDefault="00B517D1" w:rsidP="00C216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E67D7"/>
    <w:multiLevelType w:val="hybridMultilevel"/>
    <w:tmpl w:val="E342E3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B362E"/>
    <w:multiLevelType w:val="hybridMultilevel"/>
    <w:tmpl w:val="0A34D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52377"/>
    <w:multiLevelType w:val="hybridMultilevel"/>
    <w:tmpl w:val="A12CA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A06241"/>
    <w:multiLevelType w:val="hybridMultilevel"/>
    <w:tmpl w:val="EC5888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104"/>
    <w:rsid w:val="000027E9"/>
    <w:rsid w:val="000059AA"/>
    <w:rsid w:val="000230AC"/>
    <w:rsid w:val="00047C10"/>
    <w:rsid w:val="00083517"/>
    <w:rsid w:val="00083B84"/>
    <w:rsid w:val="00084EE3"/>
    <w:rsid w:val="00091BFE"/>
    <w:rsid w:val="000C0941"/>
    <w:rsid w:val="000D2AC3"/>
    <w:rsid w:val="000D4D31"/>
    <w:rsid w:val="001246CE"/>
    <w:rsid w:val="00132378"/>
    <w:rsid w:val="00153CDF"/>
    <w:rsid w:val="001719E1"/>
    <w:rsid w:val="00177F71"/>
    <w:rsid w:val="00191F89"/>
    <w:rsid w:val="001B369F"/>
    <w:rsid w:val="001B5924"/>
    <w:rsid w:val="001C36EC"/>
    <w:rsid w:val="001D2253"/>
    <w:rsid w:val="001E73FD"/>
    <w:rsid w:val="001F4C06"/>
    <w:rsid w:val="001F76A9"/>
    <w:rsid w:val="002025FF"/>
    <w:rsid w:val="00221723"/>
    <w:rsid w:val="00254D89"/>
    <w:rsid w:val="0025769E"/>
    <w:rsid w:val="00262158"/>
    <w:rsid w:val="00271945"/>
    <w:rsid w:val="002A5A9C"/>
    <w:rsid w:val="002A61E8"/>
    <w:rsid w:val="002E67F8"/>
    <w:rsid w:val="002F6AFB"/>
    <w:rsid w:val="002F7F6F"/>
    <w:rsid w:val="003016B8"/>
    <w:rsid w:val="0030469F"/>
    <w:rsid w:val="003068E8"/>
    <w:rsid w:val="00311EA5"/>
    <w:rsid w:val="00320E9F"/>
    <w:rsid w:val="003229AF"/>
    <w:rsid w:val="00351D53"/>
    <w:rsid w:val="00353BFF"/>
    <w:rsid w:val="00360E39"/>
    <w:rsid w:val="003655E5"/>
    <w:rsid w:val="003B1089"/>
    <w:rsid w:val="003C2DBE"/>
    <w:rsid w:val="003E1992"/>
    <w:rsid w:val="003E46EC"/>
    <w:rsid w:val="003F53FC"/>
    <w:rsid w:val="00414C97"/>
    <w:rsid w:val="00435A20"/>
    <w:rsid w:val="0044437B"/>
    <w:rsid w:val="004842D4"/>
    <w:rsid w:val="00494564"/>
    <w:rsid w:val="004B367C"/>
    <w:rsid w:val="004C014C"/>
    <w:rsid w:val="004C0AE2"/>
    <w:rsid w:val="004C5B18"/>
    <w:rsid w:val="004F0C24"/>
    <w:rsid w:val="004F111E"/>
    <w:rsid w:val="004F22FB"/>
    <w:rsid w:val="005035B3"/>
    <w:rsid w:val="00510FB3"/>
    <w:rsid w:val="005200A4"/>
    <w:rsid w:val="00527AAF"/>
    <w:rsid w:val="0053577F"/>
    <w:rsid w:val="00554A3F"/>
    <w:rsid w:val="0055753F"/>
    <w:rsid w:val="005A0722"/>
    <w:rsid w:val="005B1A90"/>
    <w:rsid w:val="005D198E"/>
    <w:rsid w:val="00611DDA"/>
    <w:rsid w:val="00625329"/>
    <w:rsid w:val="00640A2B"/>
    <w:rsid w:val="006877E7"/>
    <w:rsid w:val="006953B8"/>
    <w:rsid w:val="006C0B4E"/>
    <w:rsid w:val="006C7F84"/>
    <w:rsid w:val="006D40FE"/>
    <w:rsid w:val="006F1041"/>
    <w:rsid w:val="007057A7"/>
    <w:rsid w:val="00725CA4"/>
    <w:rsid w:val="0073717C"/>
    <w:rsid w:val="00754EB1"/>
    <w:rsid w:val="00764FFB"/>
    <w:rsid w:val="00790C87"/>
    <w:rsid w:val="007D1756"/>
    <w:rsid w:val="007D71EC"/>
    <w:rsid w:val="00815779"/>
    <w:rsid w:val="00824CFC"/>
    <w:rsid w:val="00843F03"/>
    <w:rsid w:val="00867D90"/>
    <w:rsid w:val="00871233"/>
    <w:rsid w:val="0088150A"/>
    <w:rsid w:val="00887E31"/>
    <w:rsid w:val="0089094A"/>
    <w:rsid w:val="008924BC"/>
    <w:rsid w:val="0089365B"/>
    <w:rsid w:val="008A6E60"/>
    <w:rsid w:val="008A7C85"/>
    <w:rsid w:val="008B6281"/>
    <w:rsid w:val="008D136A"/>
    <w:rsid w:val="008E3CC8"/>
    <w:rsid w:val="008E7F0D"/>
    <w:rsid w:val="008F43D2"/>
    <w:rsid w:val="00927A2F"/>
    <w:rsid w:val="009336F7"/>
    <w:rsid w:val="0094186B"/>
    <w:rsid w:val="00950E3F"/>
    <w:rsid w:val="00966AE4"/>
    <w:rsid w:val="00970AAA"/>
    <w:rsid w:val="0097697F"/>
    <w:rsid w:val="00997084"/>
    <w:rsid w:val="009A1A82"/>
    <w:rsid w:val="009A4DAB"/>
    <w:rsid w:val="009B648C"/>
    <w:rsid w:val="009C0C3A"/>
    <w:rsid w:val="009D5E19"/>
    <w:rsid w:val="009D6746"/>
    <w:rsid w:val="009F6C5C"/>
    <w:rsid w:val="00A01458"/>
    <w:rsid w:val="00A04892"/>
    <w:rsid w:val="00A06193"/>
    <w:rsid w:val="00A50888"/>
    <w:rsid w:val="00A63893"/>
    <w:rsid w:val="00A63945"/>
    <w:rsid w:val="00A803BD"/>
    <w:rsid w:val="00A81484"/>
    <w:rsid w:val="00A82B41"/>
    <w:rsid w:val="00AA2024"/>
    <w:rsid w:val="00AA275F"/>
    <w:rsid w:val="00AC261B"/>
    <w:rsid w:val="00AF52CE"/>
    <w:rsid w:val="00B02104"/>
    <w:rsid w:val="00B323B9"/>
    <w:rsid w:val="00B356A9"/>
    <w:rsid w:val="00B517D1"/>
    <w:rsid w:val="00B729CD"/>
    <w:rsid w:val="00B74956"/>
    <w:rsid w:val="00B90EA5"/>
    <w:rsid w:val="00BA5F98"/>
    <w:rsid w:val="00BB3AD3"/>
    <w:rsid w:val="00BC021B"/>
    <w:rsid w:val="00BC5BAC"/>
    <w:rsid w:val="00BC64C0"/>
    <w:rsid w:val="00BD2BB6"/>
    <w:rsid w:val="00BD60E9"/>
    <w:rsid w:val="00BD6F8C"/>
    <w:rsid w:val="00BE6D47"/>
    <w:rsid w:val="00C07C3D"/>
    <w:rsid w:val="00C216AC"/>
    <w:rsid w:val="00C41409"/>
    <w:rsid w:val="00C4700F"/>
    <w:rsid w:val="00C822D6"/>
    <w:rsid w:val="00CA5BE6"/>
    <w:rsid w:val="00CB765E"/>
    <w:rsid w:val="00CC0196"/>
    <w:rsid w:val="00CC047B"/>
    <w:rsid w:val="00CC4A90"/>
    <w:rsid w:val="00CD3D81"/>
    <w:rsid w:val="00CF566E"/>
    <w:rsid w:val="00CF58FA"/>
    <w:rsid w:val="00D12CBD"/>
    <w:rsid w:val="00D1430A"/>
    <w:rsid w:val="00D27081"/>
    <w:rsid w:val="00D83B74"/>
    <w:rsid w:val="00DA501E"/>
    <w:rsid w:val="00DB4D1D"/>
    <w:rsid w:val="00DD7F1C"/>
    <w:rsid w:val="00DE2F73"/>
    <w:rsid w:val="00E10EC1"/>
    <w:rsid w:val="00E33551"/>
    <w:rsid w:val="00E51728"/>
    <w:rsid w:val="00E70EE7"/>
    <w:rsid w:val="00E927E4"/>
    <w:rsid w:val="00EC406C"/>
    <w:rsid w:val="00EE7080"/>
    <w:rsid w:val="00F01491"/>
    <w:rsid w:val="00F10315"/>
    <w:rsid w:val="00F2200F"/>
    <w:rsid w:val="00F26479"/>
    <w:rsid w:val="00F50828"/>
    <w:rsid w:val="00F75E39"/>
    <w:rsid w:val="00FA5D08"/>
    <w:rsid w:val="00FB582A"/>
    <w:rsid w:val="00FE43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32C9"/>
  <w15:chartTrackingRefBased/>
  <w15:docId w15:val="{09C15DF9-64B5-4DEC-9357-15C5F194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6AC"/>
    <w:pPr>
      <w:spacing w:line="276" w:lineRule="auto"/>
      <w:jc w:val="both"/>
    </w:pPr>
    <w:rPr>
      <w:lang w:bidi="he-IL"/>
    </w:rPr>
  </w:style>
  <w:style w:type="paragraph" w:styleId="Heading1">
    <w:name w:val="heading 1"/>
    <w:basedOn w:val="Normal"/>
    <w:next w:val="Normal"/>
    <w:link w:val="Heading1Char"/>
    <w:uiPriority w:val="9"/>
    <w:qFormat/>
    <w:rsid w:val="001B36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11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10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104"/>
    <w:rPr>
      <w:rFonts w:asciiTheme="majorHAnsi" w:eastAsiaTheme="majorEastAsia" w:hAnsiTheme="majorHAnsi" w:cstheme="majorBidi"/>
      <w:spacing w:val="-10"/>
      <w:kern w:val="28"/>
      <w:sz w:val="56"/>
      <w:szCs w:val="56"/>
      <w:lang w:bidi="he-IL"/>
    </w:rPr>
  </w:style>
  <w:style w:type="paragraph" w:styleId="Subtitle">
    <w:name w:val="Subtitle"/>
    <w:basedOn w:val="Normal"/>
    <w:next w:val="Normal"/>
    <w:link w:val="SubtitleChar"/>
    <w:uiPriority w:val="11"/>
    <w:qFormat/>
    <w:rsid w:val="00B02104"/>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2104"/>
    <w:rPr>
      <w:rFonts w:eastAsiaTheme="minorEastAsia"/>
      <w:color w:val="5A5A5A" w:themeColor="text1" w:themeTint="A5"/>
      <w:spacing w:val="15"/>
      <w:lang w:bidi="he-IL"/>
    </w:rPr>
  </w:style>
  <w:style w:type="character" w:styleId="SubtleEmphasis">
    <w:name w:val="Subtle Emphasis"/>
    <w:basedOn w:val="DefaultParagraphFont"/>
    <w:uiPriority w:val="19"/>
    <w:qFormat/>
    <w:rsid w:val="00B02104"/>
    <w:rPr>
      <w:i/>
      <w:iCs/>
      <w:color w:val="404040" w:themeColor="text1" w:themeTint="BF"/>
    </w:rPr>
  </w:style>
  <w:style w:type="character" w:customStyle="1" w:styleId="Heading1Char">
    <w:name w:val="Heading 1 Char"/>
    <w:basedOn w:val="DefaultParagraphFont"/>
    <w:link w:val="Heading1"/>
    <w:uiPriority w:val="9"/>
    <w:rsid w:val="001B369F"/>
    <w:rPr>
      <w:rFonts w:asciiTheme="majorHAnsi" w:eastAsiaTheme="majorEastAsia" w:hAnsiTheme="majorHAnsi" w:cstheme="majorBidi"/>
      <w:color w:val="2F5496" w:themeColor="accent1" w:themeShade="BF"/>
      <w:sz w:val="32"/>
      <w:szCs w:val="32"/>
      <w:lang w:bidi="he-IL"/>
    </w:rPr>
  </w:style>
  <w:style w:type="paragraph" w:styleId="ListParagraph">
    <w:name w:val="List Paragraph"/>
    <w:basedOn w:val="Normal"/>
    <w:uiPriority w:val="34"/>
    <w:qFormat/>
    <w:rsid w:val="00F10315"/>
    <w:pPr>
      <w:ind w:left="720"/>
      <w:contextualSpacing/>
    </w:pPr>
  </w:style>
  <w:style w:type="character" w:styleId="PlaceholderText">
    <w:name w:val="Placeholder Text"/>
    <w:basedOn w:val="DefaultParagraphFont"/>
    <w:uiPriority w:val="99"/>
    <w:semiHidden/>
    <w:rsid w:val="00F10315"/>
    <w:rPr>
      <w:color w:val="808080"/>
    </w:rPr>
  </w:style>
  <w:style w:type="character" w:customStyle="1" w:styleId="Heading2Char">
    <w:name w:val="Heading 2 Char"/>
    <w:basedOn w:val="DefaultParagraphFont"/>
    <w:link w:val="Heading2"/>
    <w:uiPriority w:val="9"/>
    <w:rsid w:val="001D2253"/>
    <w:rPr>
      <w:rFonts w:asciiTheme="majorHAnsi" w:eastAsiaTheme="majorEastAsia" w:hAnsiTheme="majorHAnsi" w:cstheme="majorBidi"/>
      <w:color w:val="2F5496" w:themeColor="accent1" w:themeShade="BF"/>
      <w:sz w:val="26"/>
      <w:szCs w:val="26"/>
      <w:lang w:bidi="he-IL"/>
    </w:rPr>
  </w:style>
  <w:style w:type="table" w:styleId="TableGrid">
    <w:name w:val="Table Grid"/>
    <w:basedOn w:val="TableNormal"/>
    <w:uiPriority w:val="39"/>
    <w:rsid w:val="00890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0145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229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74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56"/>
    <w:rPr>
      <w:lang w:bidi="he-IL"/>
    </w:rPr>
  </w:style>
  <w:style w:type="paragraph" w:styleId="Footer">
    <w:name w:val="footer"/>
    <w:basedOn w:val="Normal"/>
    <w:link w:val="FooterChar"/>
    <w:uiPriority w:val="99"/>
    <w:unhideWhenUsed/>
    <w:rsid w:val="00B74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56"/>
    <w:rPr>
      <w:lang w:bidi="he-IL"/>
    </w:rPr>
  </w:style>
  <w:style w:type="paragraph" w:styleId="EndnoteText">
    <w:name w:val="endnote text"/>
    <w:basedOn w:val="Normal"/>
    <w:link w:val="EndnoteTextChar"/>
    <w:uiPriority w:val="99"/>
    <w:semiHidden/>
    <w:unhideWhenUsed/>
    <w:rsid w:val="00B749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4956"/>
    <w:rPr>
      <w:sz w:val="20"/>
      <w:szCs w:val="20"/>
      <w:lang w:bidi="he-IL"/>
    </w:rPr>
  </w:style>
  <w:style w:type="character" w:styleId="EndnoteReference">
    <w:name w:val="endnote reference"/>
    <w:basedOn w:val="DefaultParagraphFont"/>
    <w:uiPriority w:val="99"/>
    <w:semiHidden/>
    <w:unhideWhenUsed/>
    <w:rsid w:val="00B74956"/>
    <w:rPr>
      <w:vertAlign w:val="superscript"/>
    </w:rPr>
  </w:style>
  <w:style w:type="paragraph" w:styleId="FootnoteText">
    <w:name w:val="footnote text"/>
    <w:basedOn w:val="Normal"/>
    <w:link w:val="FootnoteTextChar"/>
    <w:uiPriority w:val="99"/>
    <w:unhideWhenUsed/>
    <w:rsid w:val="00B74956"/>
    <w:pPr>
      <w:spacing w:after="0" w:line="240" w:lineRule="auto"/>
    </w:pPr>
    <w:rPr>
      <w:sz w:val="20"/>
      <w:szCs w:val="20"/>
    </w:rPr>
  </w:style>
  <w:style w:type="character" w:customStyle="1" w:styleId="FootnoteTextChar">
    <w:name w:val="Footnote Text Char"/>
    <w:basedOn w:val="DefaultParagraphFont"/>
    <w:link w:val="FootnoteText"/>
    <w:uiPriority w:val="99"/>
    <w:rsid w:val="00B74956"/>
    <w:rPr>
      <w:sz w:val="20"/>
      <w:szCs w:val="20"/>
      <w:lang w:bidi="he-IL"/>
    </w:rPr>
  </w:style>
  <w:style w:type="character" w:styleId="FootnoteReference">
    <w:name w:val="footnote reference"/>
    <w:basedOn w:val="DefaultParagraphFont"/>
    <w:uiPriority w:val="99"/>
    <w:semiHidden/>
    <w:unhideWhenUsed/>
    <w:rsid w:val="00B74956"/>
    <w:rPr>
      <w:vertAlign w:val="superscript"/>
    </w:rPr>
  </w:style>
  <w:style w:type="character" w:styleId="Hyperlink">
    <w:name w:val="Hyperlink"/>
    <w:basedOn w:val="DefaultParagraphFont"/>
    <w:uiPriority w:val="99"/>
    <w:unhideWhenUsed/>
    <w:rsid w:val="00B74956"/>
    <w:rPr>
      <w:color w:val="0563C1" w:themeColor="hyperlink"/>
      <w:u w:val="single"/>
    </w:rPr>
  </w:style>
  <w:style w:type="character" w:customStyle="1" w:styleId="UnresolvedMention">
    <w:name w:val="Unresolved Mention"/>
    <w:basedOn w:val="DefaultParagraphFont"/>
    <w:uiPriority w:val="99"/>
    <w:semiHidden/>
    <w:unhideWhenUsed/>
    <w:rsid w:val="00B74956"/>
    <w:rPr>
      <w:color w:val="605E5C"/>
      <w:shd w:val="clear" w:color="auto" w:fill="E1DFDD"/>
    </w:rPr>
  </w:style>
  <w:style w:type="paragraph" w:styleId="Caption">
    <w:name w:val="caption"/>
    <w:basedOn w:val="Normal"/>
    <w:next w:val="Normal"/>
    <w:uiPriority w:val="35"/>
    <w:unhideWhenUsed/>
    <w:qFormat/>
    <w:rsid w:val="0087123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F111E"/>
    <w:rPr>
      <w:rFonts w:asciiTheme="majorHAnsi" w:eastAsiaTheme="majorEastAsia" w:hAnsiTheme="majorHAnsi" w:cstheme="majorBidi"/>
      <w:color w:val="1F3763" w:themeColor="accent1" w:themeShade="7F"/>
      <w:sz w:val="24"/>
      <w:szCs w:val="24"/>
      <w:lang w:bidi="he-IL"/>
    </w:rPr>
  </w:style>
  <w:style w:type="paragraph" w:styleId="NormalWeb">
    <w:name w:val="Normal (Web)"/>
    <w:basedOn w:val="Normal"/>
    <w:uiPriority w:val="99"/>
    <w:semiHidden/>
    <w:unhideWhenUsed/>
    <w:rsid w:val="00927A2F"/>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47C10"/>
    <w:pPr>
      <w:spacing w:after="0" w:line="240" w:lineRule="auto"/>
    </w:pPr>
    <w:rPr>
      <w:lang w:bidi="he-IL"/>
    </w:rPr>
  </w:style>
  <w:style w:type="paragraph" w:styleId="BalloonText">
    <w:name w:val="Balloon Text"/>
    <w:basedOn w:val="Normal"/>
    <w:link w:val="BalloonTextChar"/>
    <w:uiPriority w:val="99"/>
    <w:semiHidden/>
    <w:unhideWhenUsed/>
    <w:rsid w:val="00047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C10"/>
    <w:rPr>
      <w:rFonts w:ascii="Segoe UI" w:hAnsi="Segoe UI" w:cs="Segoe UI"/>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842150">
      <w:bodyDiv w:val="1"/>
      <w:marLeft w:val="0"/>
      <w:marRight w:val="0"/>
      <w:marTop w:val="0"/>
      <w:marBottom w:val="0"/>
      <w:divBdr>
        <w:top w:val="none" w:sz="0" w:space="0" w:color="auto"/>
        <w:left w:val="none" w:sz="0" w:space="0" w:color="auto"/>
        <w:bottom w:val="none" w:sz="0" w:space="0" w:color="auto"/>
        <w:right w:val="none" w:sz="0" w:space="0" w:color="auto"/>
      </w:divBdr>
    </w:div>
    <w:div w:id="1019694564">
      <w:bodyDiv w:val="1"/>
      <w:marLeft w:val="0"/>
      <w:marRight w:val="0"/>
      <w:marTop w:val="0"/>
      <w:marBottom w:val="0"/>
      <w:divBdr>
        <w:top w:val="none" w:sz="0" w:space="0" w:color="auto"/>
        <w:left w:val="none" w:sz="0" w:space="0" w:color="auto"/>
        <w:bottom w:val="none" w:sz="0" w:space="0" w:color="auto"/>
        <w:right w:val="none" w:sz="0" w:space="0" w:color="auto"/>
      </w:divBdr>
    </w:div>
    <w:div w:id="207049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F966E-D784-487F-A410-204108B8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 Bar-Sheshet</dc:creator>
  <cp:keywords/>
  <dc:description/>
  <cp:lastModifiedBy>Windows User</cp:lastModifiedBy>
  <cp:revision>3</cp:revision>
  <dcterms:created xsi:type="dcterms:W3CDTF">2018-11-29T12:03:00Z</dcterms:created>
  <dcterms:modified xsi:type="dcterms:W3CDTF">2018-11-29T13:20:00Z</dcterms:modified>
</cp:coreProperties>
</file>